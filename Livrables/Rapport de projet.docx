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bookmarkStart w:id="0" w:name="_GoBack"/>
      <w:bookmarkEnd w:id="0"/>
      <w:r>
        <w:t>RukoSrak</w:t>
      </w:r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4F5B1FA" w14:textId="77777777" w:rsidR="001D4577" w:rsidRDefault="001D4577" w:rsidP="000E7483">
      <w:pPr>
        <w:jc w:val="center"/>
        <w:rPr>
          <w:del w:id="1" w:author="Sacha Borodkin" w:date="2024-02-06T15:26:00Z"/>
        </w:rPr>
      </w:pPr>
    </w:p>
    <w:p w14:paraId="50B98C33" w14:textId="77777777" w:rsidR="00D26566" w:rsidRPr="000E7483" w:rsidRDefault="00D26566" w:rsidP="000E7483">
      <w:pPr>
        <w:jc w:val="center"/>
        <w:rPr>
          <w:del w:id="2" w:author="Sacha Borodkin" w:date="2024-02-06T15:26:00Z"/>
        </w:rPr>
      </w:pPr>
      <w:del w:id="3" w:author="Sacha Borodkin" w:date="2024-02-06T15:26:00Z">
        <w:r>
          <w:rPr>
            <w:noProof/>
          </w:rPr>
          <w:drawing>
            <wp:inline distT="0" distB="0" distL="0" distR="0" wp14:anchorId="79446C32" wp14:editId="50F7BB0A">
              <wp:extent cx="4248150" cy="4248150"/>
              <wp:effectExtent l="0" t="0" r="0" b="0"/>
              <wp:docPr id="1" name="Image 1" descr="logo of  building company RukoSrak . Image 2 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logo of  building company RukoSrak . Image 2 de 4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8150" cy="424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ACE069A" w14:textId="77777777" w:rsidR="001D4577" w:rsidRPr="000E7483" w:rsidRDefault="002F6EB5" w:rsidP="000E7483">
      <w:pPr>
        <w:jc w:val="center"/>
        <w:rPr>
          <w:ins w:id="4" w:author="Sacha Borodkin" w:date="2024-02-06T15:26:00Z"/>
        </w:rPr>
      </w:pPr>
      <w:ins w:id="5" w:author="Sacha Borodkin" w:date="2024-02-06T15:26:00Z">
        <w:r>
          <w:rPr>
            <w:noProof/>
          </w:rPr>
          <w:drawing>
            <wp:inline distT="0" distB="0" distL="0" distR="0" wp14:anchorId="197FC74F" wp14:editId="560DD0D4">
              <wp:extent cx="4444410" cy="4444410"/>
              <wp:effectExtent l="0" t="0" r="0" b="0"/>
              <wp:docPr id="4" name="Image 4" descr="logo pour entreprise RukoSra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ogo pour entreprise RukoSrak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47487" cy="44474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t>Table des matières</w:t>
      </w:r>
    </w:p>
    <w:p w14:paraId="7954F617" w14:textId="5293D83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3E4C5E5D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598210C6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05D35D8B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44BD801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547BA17F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6CAAFC83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608AF2AA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1D2BAE51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20B1526E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570F32" w14:textId="0F606DBD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26620F82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A2420DD" w:rsidR="00116F07" w:rsidRDefault="00DA6CE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46D151EE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41000DF2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0E3441CB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1CA52E21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52B809E0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66F51FC8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44C23458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A28937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3E0130FA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528F51DE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C18AE12" w14:textId="673D02D3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9DAD57C" w14:textId="2F9C8DBA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3CD3EF" w14:textId="29A442E2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9B4228" w14:textId="1DA3AC22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45B333" w14:textId="056B745F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EF88DFD" w14:textId="150787A1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6BC9F2" w14:textId="3A7E0FA2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2F3B1A" w14:textId="2AAA10E1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FB4DC2" w14:textId="5DC58C28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E2C1F2" w14:textId="2D1528AC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376324" w14:textId="0D316A6B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8E32A3A" w14:textId="25D6EA20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D7DE38" w14:textId="042C616D" w:rsidR="00116F07" w:rsidRDefault="00DA6CE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D74DA98" w14:textId="2CB4E098" w:rsidR="00116F07" w:rsidRDefault="00DA6CE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6" w:name="_Toc532179955"/>
      <w:bookmarkStart w:id="7" w:name="_Toc165969637"/>
      <w:bookmarkStart w:id="8" w:name="_Toc128323752"/>
      <w:r w:rsidRPr="00932149">
        <w:t>Spécifications</w:t>
      </w:r>
      <w:bookmarkEnd w:id="6"/>
      <w:bookmarkEnd w:id="7"/>
      <w:bookmarkEnd w:id="8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9" w:name="_Toc128323753"/>
      <w:bookmarkStart w:id="10" w:name="_Toc532179969"/>
      <w:bookmarkStart w:id="11" w:name="_Toc165969639"/>
      <w:r>
        <w:t>T</w:t>
      </w:r>
      <w:r w:rsidR="00902523">
        <w:t>itr</w:t>
      </w:r>
      <w:r w:rsidR="0015167D">
        <w:t>e</w:t>
      </w:r>
      <w:bookmarkEnd w:id="9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r>
        <w:t>Rukosrak</w:t>
      </w:r>
    </w:p>
    <w:p w14:paraId="6D9AF01A" w14:textId="77777777" w:rsidR="002F6EB5" w:rsidRDefault="002F6EB5" w:rsidP="002F6EB5">
      <w:pPr>
        <w:pStyle w:val="Retraitcorpsdetexte"/>
        <w:jc w:val="center"/>
      </w:pPr>
      <w:commentRangeStart w:id="12"/>
      <w:r>
        <w:t>Equipe de construction</w:t>
      </w:r>
      <w:r w:rsidR="00944D1D">
        <w:t xml:space="preserve"> qui a construit le métro sur Troiyechina et sur Vynogradar</w:t>
      </w:r>
      <w:ins w:id="13" w:author="Sacha Borodkin" w:date="2024-02-06T15:26:00Z">
        <w:r w:rsidR="00944D1D">
          <w:t xml:space="preserve"> </w:t>
        </w:r>
        <w:commentRangeEnd w:id="12"/>
        <w:r w:rsidR="00413A3C">
          <w:rPr>
            <w:rStyle w:val="Marquedecommentaire"/>
          </w:rPr>
          <w:commentReference w:id="12"/>
        </w:r>
      </w:ins>
    </w:p>
    <w:p w14:paraId="4ACF58A8" w14:textId="77777777" w:rsidR="005D1F19" w:rsidRDefault="005D1F19" w:rsidP="002F6EB5">
      <w:pPr>
        <w:pStyle w:val="Retraitcorpsdetexte"/>
        <w:jc w:val="center"/>
        <w:rPr>
          <w:del w:id="14" w:author="Sacha Borodkin" w:date="2024-02-06T15:26:00Z"/>
        </w:rPr>
      </w:pPr>
    </w:p>
    <w:p w14:paraId="6BFA07DC" w14:textId="77777777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15" w:name="_Toc128323754"/>
      <w:r>
        <w:t>Description</w:t>
      </w:r>
      <w:bookmarkEnd w:id="15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16" w:name="_Toc128323755"/>
      <w:r>
        <w:t>Matériel et logiciels à disposition</w:t>
      </w:r>
      <w:bookmarkEnd w:id="16"/>
    </w:p>
    <w:p w14:paraId="4382F371" w14:textId="77777777" w:rsidR="0015167D" w:rsidRPr="0015167D" w:rsidRDefault="0015167D" w:rsidP="0015167D">
      <w:pPr>
        <w:pStyle w:val="Retraitcorpsdetexte"/>
      </w:pPr>
    </w:p>
    <w:p w14:paraId="5A956A45" w14:textId="3FEB77FF" w:rsidR="00F664DF" w:rsidRDefault="00D97110" w:rsidP="00F664DF">
      <w:pPr>
        <w:pStyle w:val="Retraitcorpsdetexte"/>
      </w:pPr>
      <w:r>
        <w:t>1)PC type bureau</w:t>
      </w:r>
    </w:p>
    <w:p w14:paraId="2696C9A9" w14:textId="77777777" w:rsidR="00D97110" w:rsidRDefault="00D97110" w:rsidP="00F664DF">
      <w:pPr>
        <w:pStyle w:val="Retraitcorpsdetexte"/>
      </w:pPr>
      <w:r>
        <w:t>2)accès à l’Internet</w:t>
      </w:r>
    </w:p>
    <w:p w14:paraId="47673718" w14:textId="56C18E8D" w:rsidR="00D97110" w:rsidRPr="00F664DF" w:rsidRDefault="00D97110" w:rsidP="00F664DF">
      <w:pPr>
        <w:pStyle w:val="Retraitcorpsdetexte"/>
      </w:pPr>
      <w:r>
        <w:t xml:space="preserve">3)logiciel SweetHome3D </w:t>
      </w:r>
    </w:p>
    <w:p w14:paraId="311ABB86" w14:textId="77777777" w:rsidR="00753A51" w:rsidRDefault="00753A51" w:rsidP="008E53F9">
      <w:pPr>
        <w:pStyle w:val="Titre2"/>
      </w:pPr>
      <w:bookmarkStart w:id="17" w:name="_Toc128323756"/>
      <w:r>
        <w:t>P</w:t>
      </w:r>
      <w:r w:rsidR="00902523">
        <w:t>rérequis</w:t>
      </w:r>
      <w:bookmarkEnd w:id="17"/>
    </w:p>
    <w:p w14:paraId="6998D114" w14:textId="77777777" w:rsidR="0015167D" w:rsidRPr="0015167D" w:rsidRDefault="0015167D" w:rsidP="0015167D">
      <w:pPr>
        <w:pStyle w:val="Retraitcorpsdetexte"/>
      </w:pPr>
    </w:p>
    <w:p w14:paraId="2699DE75" w14:textId="0F88FFB3" w:rsidR="0015167D" w:rsidRDefault="005D1F19" w:rsidP="0015167D">
      <w:pPr>
        <w:pStyle w:val="Informations"/>
        <w:rPr>
          <w:ins w:id="18" w:author="Sacha Borodkin" w:date="2024-02-06T15:26:00Z"/>
        </w:rPr>
      </w:pPr>
      <w:del w:id="19" w:author="Sacha Borodkin" w:date="2024-02-06T15:26:00Z">
        <w:r>
          <w:delText>Suivre le module 306</w:delText>
        </w:r>
      </w:del>
      <w:ins w:id="20" w:author="Sacha Borodkin" w:date="2024-02-06T15:26:00Z">
        <w:r w:rsidR="0015167D">
          <w:t>A compléter</w:t>
        </w:r>
        <w:r w:rsidR="00542CE3">
          <w:t xml:space="preserve"> par une description des compétences, des connaissances et de la formation minimum pour être à même de réaliser le projet</w:t>
        </w:r>
        <w:r w:rsidR="0015167D">
          <w:t xml:space="preserve"> … </w:t>
        </w:r>
      </w:ins>
    </w:p>
    <w:p w14:paraId="77F80172" w14:textId="77777777" w:rsidR="0015167D" w:rsidRPr="00F664DF" w:rsidRDefault="0015167D" w:rsidP="0015167D">
      <w:pPr>
        <w:pStyle w:val="Retraitcorpsdetexte"/>
      </w:pPr>
    </w:p>
    <w:p w14:paraId="005C758B" w14:textId="77777777" w:rsidR="00753A51" w:rsidRDefault="00902523" w:rsidP="008E53F9">
      <w:pPr>
        <w:pStyle w:val="Titre2"/>
      </w:pPr>
      <w:bookmarkStart w:id="21" w:name="_Toc128323757"/>
      <w:r>
        <w:t>Cahier des charges</w:t>
      </w:r>
      <w:bookmarkEnd w:id="21"/>
    </w:p>
    <w:p w14:paraId="7616042C" w14:textId="77777777" w:rsidR="00D160DD" w:rsidRDefault="00EE16F0" w:rsidP="00AA4393">
      <w:pPr>
        <w:pStyle w:val="Titre3"/>
      </w:pPr>
      <w:bookmarkStart w:id="22" w:name="_Toc128323758"/>
      <w:r w:rsidRPr="00EE16F0">
        <w:t>Objectifs et portée du projet</w:t>
      </w:r>
      <w:bookmarkEnd w:id="22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23" w:name="_Toc128323759"/>
      <w:r w:rsidRPr="00EE16F0">
        <w:t xml:space="preserve">Caractéristiques des utilisateurs et </w:t>
      </w:r>
      <w:r>
        <w:t>impacts</w:t>
      </w:r>
      <w:bookmarkEnd w:id="23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24" w:name="_Toc128323760"/>
      <w:r w:rsidRPr="00EE16F0">
        <w:t>Fonctionnalités requises (du point de vue de l’utilisateur)</w:t>
      </w:r>
      <w:bookmarkEnd w:id="24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25" w:name="_Toc128323761"/>
      <w:r w:rsidRPr="00EE16F0">
        <w:t>Contraintes</w:t>
      </w:r>
      <w:bookmarkEnd w:id="25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26" w:name="_Toc128323762"/>
      <w:r w:rsidRPr="00EE16F0">
        <w:t>Travail à réaliser par l'apprenti</w:t>
      </w:r>
      <w:bookmarkEnd w:id="26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27" w:name="_Toc128323763"/>
      <w:r w:rsidRPr="00EE16F0">
        <w:t>Si le temps le permet …</w:t>
      </w:r>
      <w:bookmarkEnd w:id="27"/>
    </w:p>
    <w:p w14:paraId="442E8D0C" w14:textId="77777777" w:rsidR="00F664DF" w:rsidRDefault="00F664DF" w:rsidP="00F664DF">
      <w:pPr>
        <w:pStyle w:val="Retraitcorpsdetexte3"/>
      </w:pPr>
    </w:p>
    <w:p w14:paraId="48E5E8CA" w14:textId="15C62144" w:rsidR="0015167D" w:rsidRDefault="008E53F9" w:rsidP="0015167D">
      <w:pPr>
        <w:pStyle w:val="Informations"/>
      </w:pPr>
      <w:r>
        <w:t xml:space="preserve">Objectifs </w:t>
      </w:r>
      <w:del w:id="28" w:author="Sacha Borodkin" w:date="2024-02-06T15:26:00Z">
        <w:r w:rsidR="005F5C3E">
          <w:delText>complémentaires au</w:delText>
        </w:r>
      </w:del>
      <w:ins w:id="29" w:author="Sacha Borodkin" w:date="2024-02-06T15:26:00Z">
        <w:r>
          <w:t>complémentaires</w:t>
        </w:r>
        <w:r w:rsidR="005B27EF">
          <w:t>au</w:t>
        </w:r>
      </w:ins>
      <w:r w:rsidR="005B27EF">
        <w:t xml:space="preserve">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30" w:name="_Toc128323764"/>
      <w:r w:rsidRPr="00EE16F0">
        <w:t>Méthodes de validation des solutions</w:t>
      </w:r>
      <w:bookmarkEnd w:id="30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31" w:name="_Toc128323765"/>
      <w:r>
        <w:t>Eléments</w:t>
      </w:r>
      <w:r w:rsidR="00902523">
        <w:t xml:space="preserve"> évalués</w:t>
      </w:r>
      <w:bookmarkEnd w:id="31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32" w:name="_Toc128323766"/>
      <w:r w:rsidRPr="007F30AE">
        <w:t>Planification</w:t>
      </w:r>
      <w:bookmarkEnd w:id="10"/>
      <w:bookmarkEnd w:id="11"/>
      <w:r w:rsidR="008E53F9">
        <w:t xml:space="preserve"> Initiale</w:t>
      </w:r>
      <w:bookmarkEnd w:id="32"/>
    </w:p>
    <w:p w14:paraId="6077249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C30EB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7187CB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1744F9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61E440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722470CB" w14:textId="77777777" w:rsidR="00F16ADE" w:rsidRDefault="00F16ADE" w:rsidP="0076036D">
      <w:pPr>
        <w:pStyle w:val="Informations"/>
      </w:pPr>
    </w:p>
    <w:p w14:paraId="7B081B0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1028C9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59D7CEEC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472A26AD" w14:textId="77777777" w:rsidR="00F16ADE" w:rsidRDefault="00F16ADE" w:rsidP="00F16ADE">
      <w:pPr>
        <w:pStyle w:val="Informations"/>
      </w:pPr>
    </w:p>
    <w:p w14:paraId="371A9237" w14:textId="27FF7B5D" w:rsidR="007F30AE" w:rsidRDefault="007F30AE" w:rsidP="008E53F9">
      <w:pPr>
        <w:pStyle w:val="Titre1"/>
      </w:pPr>
      <w:bookmarkStart w:id="33" w:name="_Toc532179957"/>
      <w:bookmarkStart w:id="34" w:name="_Toc165969641"/>
      <w:bookmarkStart w:id="35" w:name="_Toc128323767"/>
      <w:r w:rsidRPr="007F30AE">
        <w:t>Analyse</w:t>
      </w:r>
      <w:bookmarkEnd w:id="33"/>
      <w:bookmarkEnd w:id="34"/>
      <w:r w:rsidR="00446E95">
        <w:t xml:space="preserve"> fonctionnelle</w:t>
      </w:r>
      <w:bookmarkEnd w:id="35"/>
    </w:p>
    <w:p w14:paraId="4710B701" w14:textId="6CF6D9C2" w:rsidR="001C6786" w:rsidRDefault="005F5C3E" w:rsidP="001C6786">
      <w:pPr>
        <w:pStyle w:val="Titre3"/>
        <w:numPr>
          <w:ilvl w:val="0"/>
          <w:numId w:val="0"/>
        </w:numPr>
        <w:ind w:left="1814"/>
      </w:pPr>
      <w:del w:id="36" w:author="Sacha Borodkin" w:date="2024-02-06T15:26:00Z">
        <w:r>
          <w:delText>Chambre</w:delText>
        </w:r>
      </w:del>
      <w:ins w:id="37" w:author="Sacha Borodkin" w:date="2024-02-06T15:26:00Z">
        <w:r w:rsidR="001C6786">
          <w:t>salle</w:t>
        </w:r>
      </w:ins>
      <w:r w:rsidR="001C6786">
        <w:t xml:space="preserve"> d'hôtel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8"/>
      </w:tblGrid>
      <w:tr w:rsidR="001C6786" w14:paraId="08DD2D82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7A14" w14:textId="77777777" w:rsidR="001C6786" w:rsidRDefault="001C6786">
            <w:r>
              <w:t>En tant que travailleur je veux une salle de relax dans hôtel  pour repos</w:t>
            </w:r>
          </w:p>
        </w:tc>
      </w:tr>
      <w:tr w:rsidR="001C6786" w14:paraId="6F2FC197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858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322"/>
            </w:tblGrid>
            <w:tr w:rsidR="001C6786" w14:paraId="2637488D" w14:textId="77777777">
              <w:tc>
                <w:tcPr>
                  <w:tcW w:w="0" w:type="auto"/>
                  <w:hideMark/>
                </w:tcPr>
                <w:p w14:paraId="0D409094" w14:textId="77777777" w:rsidR="001C6786" w:rsidRDefault="001C6786">
                  <w:r>
                    <w:t>inter</w:t>
                  </w:r>
                </w:p>
              </w:tc>
              <w:tc>
                <w:tcPr>
                  <w:tcW w:w="0" w:type="auto"/>
                  <w:hideMark/>
                </w:tcPr>
                <w:p w14:paraId="00F7319F" w14:textId="77777777" w:rsidR="001C6786" w:rsidRDefault="001C6786">
                  <w:r>
                    <w:t>Dans la salle  quand j'entre je vois un grand tapis bleu</w:t>
                  </w:r>
                </w:p>
              </w:tc>
            </w:tr>
            <w:tr w:rsidR="001C6786" w14:paraId="1890E550" w14:textId="77777777">
              <w:tc>
                <w:tcPr>
                  <w:tcW w:w="0" w:type="auto"/>
                  <w:hideMark/>
                </w:tcPr>
                <w:p w14:paraId="31E70E02" w14:textId="77777777" w:rsidR="001C6786" w:rsidRDefault="001C6786">
                  <w:r>
                    <w:t>inter2</w:t>
                  </w:r>
                </w:p>
              </w:tc>
              <w:tc>
                <w:tcPr>
                  <w:tcW w:w="0" w:type="auto"/>
                  <w:hideMark/>
                </w:tcPr>
                <w:p w14:paraId="08113E55" w14:textId="77777777" w:rsidR="001C6786" w:rsidRDefault="001C6786">
                  <w:r>
                    <w:t>Dans la salle quand j'entre je vois les murs blancs</w:t>
                  </w:r>
                </w:p>
              </w:tc>
            </w:tr>
            <w:tr w:rsidR="001C6786" w14:paraId="3428DD40" w14:textId="77777777">
              <w:tc>
                <w:tcPr>
                  <w:tcW w:w="0" w:type="auto"/>
                  <w:hideMark/>
                </w:tcPr>
                <w:p w14:paraId="09B9E028" w14:textId="77777777" w:rsidR="001C6786" w:rsidRDefault="001C6786">
                  <w:r>
                    <w:t>inter 3</w:t>
                  </w:r>
                </w:p>
              </w:tc>
              <w:tc>
                <w:tcPr>
                  <w:tcW w:w="0" w:type="auto"/>
                  <w:hideMark/>
                </w:tcPr>
                <w:p w14:paraId="3AD90F33" w14:textId="77777777" w:rsidR="001C6786" w:rsidRDefault="001C6786">
                  <w:r>
                    <w:t>la salle a besoin d'être 10 sur 7 m avec un toilette séparé</w:t>
                  </w:r>
                </w:p>
              </w:tc>
            </w:tr>
            <w:tr w:rsidR="001C6786" w14:paraId="319E78F1" w14:textId="77777777">
              <w:tc>
                <w:tcPr>
                  <w:tcW w:w="0" w:type="auto"/>
                  <w:hideMark/>
                </w:tcPr>
                <w:p w14:paraId="1EBCA796" w14:textId="77777777" w:rsidR="001C6786" w:rsidRDefault="001C6786">
                  <w:r>
                    <w:t>lits</w:t>
                  </w:r>
                </w:p>
              </w:tc>
              <w:tc>
                <w:tcPr>
                  <w:tcW w:w="0" w:type="auto"/>
                  <w:hideMark/>
                </w:tcPr>
                <w:p w14:paraId="4675D5F9" w14:textId="77777777" w:rsidR="001C6786" w:rsidRDefault="001C6786">
                  <w:r>
                    <w:t>Dans la salle quand j'entre il y a 1 petit et 1 grand lit à droite de la porte</w:t>
                  </w:r>
                </w:p>
              </w:tc>
            </w:tr>
            <w:tr w:rsidR="001C6786" w14:paraId="62B49268" w14:textId="77777777">
              <w:tc>
                <w:tcPr>
                  <w:tcW w:w="0" w:type="auto"/>
                  <w:hideMark/>
                </w:tcPr>
                <w:p w14:paraId="279273F8" w14:textId="77777777" w:rsidR="001C6786" w:rsidRDefault="001C6786">
                  <w:r>
                    <w:t>balcon</w:t>
                  </w:r>
                </w:p>
              </w:tc>
              <w:tc>
                <w:tcPr>
                  <w:tcW w:w="0" w:type="auto"/>
                  <w:hideMark/>
                </w:tcPr>
                <w:p w14:paraId="3877B056" w14:textId="77777777" w:rsidR="001C6786" w:rsidRDefault="001C6786">
                  <w:r>
                    <w:t>quand j'entre  je vois un porte en face de la porte d'entrée avec un balcon</w:t>
                  </w:r>
                </w:p>
              </w:tc>
            </w:tr>
            <w:tr w:rsidR="001C6786" w14:paraId="791C7CD3" w14:textId="77777777">
              <w:tc>
                <w:tcPr>
                  <w:tcW w:w="0" w:type="auto"/>
                  <w:hideMark/>
                </w:tcPr>
                <w:p w14:paraId="44617E57" w14:textId="77777777" w:rsidR="001C6786" w:rsidRDefault="001C6786">
                  <w:r>
                    <w:t>deco</w:t>
                  </w:r>
                </w:p>
              </w:tc>
              <w:tc>
                <w:tcPr>
                  <w:tcW w:w="0" w:type="auto"/>
                  <w:hideMark/>
                </w:tcPr>
                <w:p w14:paraId="6B38B249" w14:textId="77777777" w:rsidR="001C6786" w:rsidRDefault="001C6786">
                  <w:r>
                    <w:t>quand j'entre je vois un télé avec une table et armoire à gauche de la porte d'entrée</w:t>
                  </w:r>
                </w:p>
              </w:tc>
            </w:tr>
            <w:tr w:rsidR="001C6786" w14:paraId="1B29A82F" w14:textId="77777777">
              <w:tc>
                <w:tcPr>
                  <w:tcW w:w="0" w:type="auto"/>
                  <w:hideMark/>
                </w:tcPr>
                <w:p w14:paraId="54ED907B" w14:textId="77777777" w:rsidR="001C6786" w:rsidRDefault="001C6786">
                  <w:r>
                    <w:t>lits1</w:t>
                  </w:r>
                </w:p>
              </w:tc>
              <w:tc>
                <w:tcPr>
                  <w:tcW w:w="0" w:type="auto"/>
                  <w:hideMark/>
                </w:tcPr>
                <w:p w14:paraId="38CC92D4" w14:textId="77777777" w:rsidR="001C6786" w:rsidRDefault="001C6786">
                  <w:r>
                    <w:t>quand j'entre à coté des lits il y a petites tables de nuit avec une lampe sur la</w:t>
                  </w:r>
                </w:p>
              </w:tc>
            </w:tr>
            <w:tr w:rsidR="001C6786" w14:paraId="3CBACE0E" w14:textId="77777777">
              <w:tc>
                <w:tcPr>
                  <w:tcW w:w="0" w:type="auto"/>
                  <w:hideMark/>
                </w:tcPr>
                <w:p w14:paraId="2825CC65" w14:textId="77777777" w:rsidR="001C6786" w:rsidRDefault="001C6786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D1F16CE" w14:textId="77777777" w:rsidR="001C6786" w:rsidRDefault="001C6786">
                  <w:r>
                    <w:t>dans toilette quand j'entre il y a toilette, lavabo et douche</w:t>
                  </w:r>
                </w:p>
              </w:tc>
            </w:tr>
          </w:tbl>
          <w:p w14:paraId="657FB42B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0F2C775B" w14:textId="77777777" w:rsidR="001C6786" w:rsidRPr="001C6786" w:rsidRDefault="001C6786" w:rsidP="001C6786">
      <w:pPr>
        <w:pStyle w:val="Corpsdetexte"/>
      </w:pPr>
    </w:p>
    <w:p w14:paraId="61DFEAA1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2"/>
      </w:tblGrid>
      <w:tr w:rsidR="001C6786" w14:paraId="35B8D738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D1C" w14:textId="77777777" w:rsidR="001C6786" w:rsidRDefault="001C6786">
            <w:r>
              <w:t>En tant que dans hôtel il a besoin d'être un couloir</w:t>
            </w:r>
          </w:p>
        </w:tc>
      </w:tr>
      <w:tr w:rsidR="001C6786" w14:paraId="5537A560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5657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6766"/>
            </w:tblGrid>
            <w:tr w:rsidR="001C6786" w14:paraId="07FDC9D1" w14:textId="77777777">
              <w:tc>
                <w:tcPr>
                  <w:tcW w:w="0" w:type="auto"/>
                  <w:hideMark/>
                </w:tcPr>
                <w:p w14:paraId="266DF6AA" w14:textId="77777777" w:rsidR="001C6786" w:rsidRDefault="001C6786">
                  <w:r>
                    <w:t>dehors</w:t>
                  </w:r>
                </w:p>
              </w:tc>
              <w:tc>
                <w:tcPr>
                  <w:tcW w:w="0" w:type="auto"/>
                  <w:hideMark/>
                </w:tcPr>
                <w:p w14:paraId="639C8DEE" w14:textId="77777777" w:rsidR="001C6786" w:rsidRDefault="001C6786">
                  <w:r>
                    <w:t>dans le salon quand je sort il y a 2 ascenseurs</w:t>
                  </w:r>
                </w:p>
              </w:tc>
            </w:tr>
            <w:tr w:rsidR="001C6786" w14:paraId="034567F8" w14:textId="77777777">
              <w:tc>
                <w:tcPr>
                  <w:tcW w:w="0" w:type="auto"/>
                  <w:hideMark/>
                </w:tcPr>
                <w:p w14:paraId="2E340F0C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1E321B13" w14:textId="77777777" w:rsidR="001C6786" w:rsidRDefault="001C6786">
                  <w:r>
                    <w:t>Dans le couloir il y a des peintures  entre les portes</w:t>
                  </w:r>
                </w:p>
              </w:tc>
            </w:tr>
            <w:tr w:rsidR="001C6786" w14:paraId="1CF38591" w14:textId="77777777">
              <w:tc>
                <w:tcPr>
                  <w:tcW w:w="0" w:type="auto"/>
                  <w:hideMark/>
                </w:tcPr>
                <w:p w14:paraId="18B25430" w14:textId="77777777" w:rsidR="001C6786" w:rsidRDefault="001C6786">
                  <w:r>
                    <w:t>lumiere</w:t>
                  </w:r>
                </w:p>
              </w:tc>
              <w:tc>
                <w:tcPr>
                  <w:tcW w:w="0" w:type="auto"/>
                  <w:hideMark/>
                </w:tcPr>
                <w:p w14:paraId="0C5466AC" w14:textId="77777777" w:rsidR="001C6786" w:rsidRDefault="001C6786">
                  <w:r>
                    <w:t>dans couloir quand je passe  à coté des portes il y a des lumières</w:t>
                  </w:r>
                </w:p>
              </w:tc>
            </w:tr>
            <w:tr w:rsidR="001C6786" w14:paraId="575F0CEA" w14:textId="77777777">
              <w:tc>
                <w:tcPr>
                  <w:tcW w:w="0" w:type="auto"/>
                  <w:hideMark/>
                </w:tcPr>
                <w:p w14:paraId="4557BE2D" w14:textId="77777777" w:rsidR="001C6786" w:rsidRDefault="001C6786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5227AE85" w14:textId="77777777" w:rsidR="001C6786" w:rsidRDefault="001C6786">
                  <w:r>
                    <w:t>dans couloir  quand je passe il y a des poubelles</w:t>
                  </w:r>
                </w:p>
              </w:tc>
            </w:tr>
            <w:tr w:rsidR="001C6786" w14:paraId="26492A7A" w14:textId="77777777">
              <w:tc>
                <w:tcPr>
                  <w:tcW w:w="0" w:type="auto"/>
                  <w:hideMark/>
                </w:tcPr>
                <w:p w14:paraId="747F5CB9" w14:textId="77777777" w:rsidR="001C6786" w:rsidRDefault="001C6786">
                  <w:r>
                    <w:t>chemins</w:t>
                  </w:r>
                </w:p>
              </w:tc>
              <w:tc>
                <w:tcPr>
                  <w:tcW w:w="0" w:type="auto"/>
                  <w:hideMark/>
                </w:tcPr>
                <w:p w14:paraId="55151EBD" w14:textId="77777777" w:rsidR="001C6786" w:rsidRDefault="001C6786">
                  <w:r>
                    <w:t>dans couloirs  quand je passe  il y a chemin au garage</w:t>
                  </w:r>
                </w:p>
              </w:tc>
            </w:tr>
            <w:tr w:rsidR="001C6786" w14:paraId="0AF2D8FD" w14:textId="77777777">
              <w:tc>
                <w:tcPr>
                  <w:tcW w:w="0" w:type="auto"/>
                  <w:hideMark/>
                </w:tcPr>
                <w:p w14:paraId="5FEF60C9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7D60F062" w14:textId="77777777" w:rsidR="001C6786" w:rsidRDefault="001C6786">
                  <w:r>
                    <w:t>dans couloir quand je passe il y a un tapis à toute longueur de couloir</w:t>
                  </w:r>
                </w:p>
              </w:tc>
            </w:tr>
            <w:tr w:rsidR="001C6786" w14:paraId="3E6E082C" w14:textId="77777777">
              <w:tc>
                <w:tcPr>
                  <w:tcW w:w="0" w:type="auto"/>
                  <w:hideMark/>
                </w:tcPr>
                <w:p w14:paraId="217B1F47" w14:textId="77777777" w:rsidR="001C6786" w:rsidRDefault="001C6786">
                  <w:r>
                    <w:t>wifi</w:t>
                  </w:r>
                </w:p>
              </w:tc>
              <w:tc>
                <w:tcPr>
                  <w:tcW w:w="0" w:type="auto"/>
                  <w:hideMark/>
                </w:tcPr>
                <w:p w14:paraId="0B6BB792" w14:textId="77777777" w:rsidR="001C6786" w:rsidRDefault="001C6786">
                  <w:r>
                    <w:t>dans le couloir quand j'entre il y a une borne wifi pour étage</w:t>
                  </w:r>
                </w:p>
              </w:tc>
            </w:tr>
            <w:tr w:rsidR="001C6786" w14:paraId="4107F54F" w14:textId="77777777">
              <w:tc>
                <w:tcPr>
                  <w:tcW w:w="0" w:type="auto"/>
                  <w:hideMark/>
                </w:tcPr>
                <w:p w14:paraId="1E3C594D" w14:textId="77777777" w:rsidR="001C6786" w:rsidRDefault="001C6786">
                  <w:r>
                    <w:t>eau</w:t>
                  </w:r>
                </w:p>
              </w:tc>
              <w:tc>
                <w:tcPr>
                  <w:tcW w:w="0" w:type="auto"/>
                  <w:hideMark/>
                </w:tcPr>
                <w:p w14:paraId="0C3AA63C" w14:textId="77777777" w:rsidR="001C6786" w:rsidRDefault="001C6786">
                  <w:r>
                    <w:t>dans le couloirs quand je passe il y a des machines é l'eau</w:t>
                  </w:r>
                </w:p>
              </w:tc>
            </w:tr>
          </w:tbl>
          <w:p w14:paraId="695AA34D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5171684A" w14:textId="0425BC3C" w:rsidR="008E47A1" w:rsidRDefault="008E47A1" w:rsidP="008E47A1">
      <w:pPr>
        <w:pStyle w:val="Corpsdetexte"/>
      </w:pPr>
    </w:p>
    <w:p w14:paraId="3D3A539B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r>
        <w:t>salle des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</w:tblGrid>
      <w:tr w:rsidR="001C6786" w14:paraId="6201296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066" w14:textId="77777777" w:rsidR="001C6786" w:rsidRDefault="001C6786">
            <w:r>
              <w:t>En tant que les visiteurs voulent repos</w:t>
            </w:r>
          </w:p>
        </w:tc>
      </w:tr>
      <w:tr w:rsidR="001C6786" w14:paraId="4EEA600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000E" w14:textId="77777777" w:rsidR="001C6786" w:rsidRDefault="001C6786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7641"/>
            </w:tblGrid>
            <w:tr w:rsidR="001C6786" w14:paraId="059033E9" w14:textId="77777777">
              <w:tc>
                <w:tcPr>
                  <w:tcW w:w="0" w:type="auto"/>
                  <w:hideMark/>
                </w:tcPr>
                <w:p w14:paraId="2BD20D00" w14:textId="77777777" w:rsidR="001C6786" w:rsidRDefault="001C6786">
                  <w:r>
                    <w:t>centre</w:t>
                  </w:r>
                </w:p>
              </w:tc>
              <w:tc>
                <w:tcPr>
                  <w:tcW w:w="0" w:type="auto"/>
                  <w:hideMark/>
                </w:tcPr>
                <w:p w14:paraId="344992C4" w14:textId="77777777" w:rsidR="001C6786" w:rsidRDefault="001C6786">
                  <w:r>
                    <w:t>dans la salle quand j' entre  au centre il y a une table</w:t>
                  </w:r>
                </w:p>
              </w:tc>
            </w:tr>
            <w:tr w:rsidR="001C6786" w14:paraId="5238D9DB" w14:textId="77777777">
              <w:tc>
                <w:tcPr>
                  <w:tcW w:w="0" w:type="auto"/>
                  <w:hideMark/>
                </w:tcPr>
                <w:p w14:paraId="082428CC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E3DC198" w14:textId="77777777" w:rsidR="001C6786" w:rsidRDefault="001C6786">
                  <w:r>
                    <w:t>dans la salle  quand j'entre en face de la porte il y a un grand télé sur le mur</w:t>
                  </w:r>
                </w:p>
              </w:tc>
            </w:tr>
            <w:tr w:rsidR="001C6786" w14:paraId="4446B8E7" w14:textId="77777777">
              <w:tc>
                <w:tcPr>
                  <w:tcW w:w="0" w:type="auto"/>
                  <w:hideMark/>
                </w:tcPr>
                <w:p w14:paraId="6A0A874A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0F50ED4" w14:textId="77777777" w:rsidR="001C6786" w:rsidRDefault="001C6786">
                  <w:r>
                    <w:t>dans la salle  quand j'entre  il y a beaucoup de sacs ottomans</w:t>
                  </w:r>
                </w:p>
              </w:tc>
            </w:tr>
            <w:tr w:rsidR="001C6786" w14:paraId="6F73C6D3" w14:textId="77777777">
              <w:tc>
                <w:tcPr>
                  <w:tcW w:w="0" w:type="auto"/>
                  <w:hideMark/>
                </w:tcPr>
                <w:p w14:paraId="6830403F" w14:textId="77777777" w:rsidR="001C6786" w:rsidRDefault="001C6786">
                  <w:r>
                    <w:t>salo</w:t>
                  </w:r>
                </w:p>
              </w:tc>
              <w:tc>
                <w:tcPr>
                  <w:tcW w:w="0" w:type="auto"/>
                  <w:hideMark/>
                </w:tcPr>
                <w:p w14:paraId="1E1D91EC" w14:textId="77777777" w:rsidR="001C6786" w:rsidRDefault="001C6786">
                  <w:r>
                    <w:t>dans la salle Quand j'entre  il y a un console des jeux sous le télé</w:t>
                  </w:r>
                </w:p>
              </w:tc>
            </w:tr>
            <w:tr w:rsidR="001C6786" w14:paraId="39D709D8" w14:textId="77777777">
              <w:tc>
                <w:tcPr>
                  <w:tcW w:w="0" w:type="auto"/>
                  <w:hideMark/>
                </w:tcPr>
                <w:p w14:paraId="479F806B" w14:textId="77777777" w:rsidR="001C6786" w:rsidRDefault="001C6786">
                  <w:r>
                    <w:t>lumières</w:t>
                  </w:r>
                </w:p>
              </w:tc>
              <w:tc>
                <w:tcPr>
                  <w:tcW w:w="0" w:type="auto"/>
                  <w:hideMark/>
                </w:tcPr>
                <w:p w14:paraId="4D0E54C6" w14:textId="77777777" w:rsidR="001C6786" w:rsidRDefault="001C6786">
                  <w:r>
                    <w:t>dans la salle  quand j'entre  il y a le néon sur le tout périmètre de la salle</w:t>
                  </w:r>
                </w:p>
              </w:tc>
            </w:tr>
            <w:tr w:rsidR="001C6786" w14:paraId="43ADA4A7" w14:textId="77777777">
              <w:tc>
                <w:tcPr>
                  <w:tcW w:w="0" w:type="auto"/>
                  <w:hideMark/>
                </w:tcPr>
                <w:p w14:paraId="09A17C1D" w14:textId="77777777" w:rsidR="001C6786" w:rsidRDefault="001C6786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13231371" w14:textId="77777777" w:rsidR="001C6786" w:rsidRDefault="001C6786">
                  <w:r>
                    <w:t>dans la salle quand j'entre il y a 2 fenêtres aux cotés du télé</w:t>
                  </w:r>
                </w:p>
              </w:tc>
            </w:tr>
            <w:tr w:rsidR="001C6786" w14:paraId="1430CCB7" w14:textId="77777777">
              <w:tc>
                <w:tcPr>
                  <w:tcW w:w="0" w:type="auto"/>
                  <w:hideMark/>
                </w:tcPr>
                <w:p w14:paraId="779262E5" w14:textId="77777777" w:rsidR="001C6786" w:rsidRDefault="001C6786">
                  <w:r>
                    <w:t>stores</w:t>
                  </w:r>
                </w:p>
              </w:tc>
              <w:tc>
                <w:tcPr>
                  <w:tcW w:w="0" w:type="auto"/>
                  <w:hideMark/>
                </w:tcPr>
                <w:p w14:paraId="45E8EF4A" w14:textId="77777777" w:rsidR="001C6786" w:rsidRDefault="001C6786">
                  <w:r>
                    <w:t>dans la salle quand j'entre  il y a des store sur des fenêtres</w:t>
                  </w:r>
                </w:p>
              </w:tc>
            </w:tr>
            <w:tr w:rsidR="001C6786" w14:paraId="5D4A2E8B" w14:textId="77777777">
              <w:tc>
                <w:tcPr>
                  <w:tcW w:w="0" w:type="auto"/>
                  <w:hideMark/>
                </w:tcPr>
                <w:p w14:paraId="2F2A525C" w14:textId="77777777" w:rsidR="001C6786" w:rsidRDefault="001C6786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05A67103" w14:textId="77777777" w:rsidR="001C6786" w:rsidRDefault="001C6786">
                  <w:r>
                    <w:t>dans la salle  quand j'entre il y a une bibliothèque à droite de la porte d'entrée</w:t>
                  </w:r>
                </w:p>
              </w:tc>
            </w:tr>
          </w:tbl>
          <w:p w14:paraId="01E87C04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107387DA" w14:textId="77777777" w:rsidR="001C6786" w:rsidRDefault="001C6786" w:rsidP="001C6786">
      <w:pPr>
        <w:rPr>
          <w:rFonts w:ascii="Calibri" w:eastAsia="Calibri" w:hAnsi="Calibri" w:cs="Calibri"/>
        </w:rPr>
      </w:pPr>
    </w:p>
    <w:p w14:paraId="36B30B19" w14:textId="77777777" w:rsidR="001C6786" w:rsidRPr="008E47A1" w:rsidRDefault="001C6786" w:rsidP="008E47A1">
      <w:pPr>
        <w:pStyle w:val="Corpsdetexte"/>
      </w:pPr>
    </w:p>
    <w:p w14:paraId="116819E1" w14:textId="77777777" w:rsidR="00A400FD" w:rsidRDefault="00A400FD" w:rsidP="00A400FD">
      <w:pPr>
        <w:pStyle w:val="Retraitcorpsdetexte"/>
      </w:pPr>
      <w:bookmarkStart w:id="38" w:name="_Toc532179959"/>
      <w:bookmarkStart w:id="39" w:name="_Toc165969643"/>
    </w:p>
    <w:p w14:paraId="509A3C07" w14:textId="77777777" w:rsidR="00446E95" w:rsidRPr="00A400FD" w:rsidRDefault="00446E95" w:rsidP="00446E95">
      <w:pPr>
        <w:pStyle w:val="Titre1"/>
      </w:pPr>
      <w:bookmarkStart w:id="40" w:name="_Toc128323768"/>
      <w:r>
        <w:t>Conception</w:t>
      </w:r>
      <w:bookmarkEnd w:id="40"/>
    </w:p>
    <w:p w14:paraId="47FDC856" w14:textId="77777777" w:rsidR="00446E95" w:rsidRDefault="00446E95" w:rsidP="008E53F9">
      <w:pPr>
        <w:pStyle w:val="Titre2"/>
      </w:pPr>
      <w:bookmarkStart w:id="41" w:name="_Toc128323769"/>
      <w:r>
        <w:t>Architecture</w:t>
      </w:r>
      <w:bookmarkEnd w:id="41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42" w:name="_Toc128323770"/>
      <w:r>
        <w:t>Modèles de donnée</w:t>
      </w:r>
      <w:bookmarkEnd w:id="42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43" w:name="_Toc128323771"/>
      <w:bookmarkEnd w:id="38"/>
      <w:bookmarkEnd w:id="39"/>
      <w:r>
        <w:t>Implémentations spécifiques</w:t>
      </w:r>
      <w:bookmarkEnd w:id="43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44" w:name="_Toc532179964"/>
      <w:bookmarkStart w:id="45" w:name="_Toc165969648"/>
      <w:bookmarkStart w:id="46" w:name="_Toc128323772"/>
      <w:r w:rsidRPr="007F30AE">
        <w:t>Réalisation</w:t>
      </w:r>
      <w:bookmarkEnd w:id="44"/>
      <w:bookmarkEnd w:id="45"/>
      <w:bookmarkEnd w:id="46"/>
    </w:p>
    <w:p w14:paraId="28A80F1B" w14:textId="77777777" w:rsidR="007F30AE" w:rsidRPr="007F30AE" w:rsidRDefault="00116F07" w:rsidP="008E53F9">
      <w:pPr>
        <w:pStyle w:val="Titre2"/>
      </w:pPr>
      <w:bookmarkStart w:id="47" w:name="_Toc128323773"/>
      <w:r>
        <w:t>Installation de l’e</w:t>
      </w:r>
      <w:r w:rsidR="005C1848">
        <w:t>nvironnement de travail</w:t>
      </w:r>
      <w:bookmarkEnd w:id="47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48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48"/>
    </w:p>
    <w:p w14:paraId="734ABFAE" w14:textId="77777777" w:rsidR="005C1848" w:rsidRDefault="005C1848" w:rsidP="005C1848">
      <w:pPr>
        <w:pStyle w:val="Informations"/>
      </w:pPr>
      <w:bookmarkStart w:id="49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50" w:name="_Toc128323775"/>
      <w:bookmarkEnd w:id="49"/>
      <w:r>
        <w:t>Journal de Bord</w:t>
      </w:r>
      <w:bookmarkEnd w:id="50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51" w:name="_Toc532179966"/>
      <w:bookmarkStart w:id="52" w:name="_Toc165969650"/>
      <w:bookmarkStart w:id="53" w:name="_Toc128323776"/>
      <w:r w:rsidRPr="007F30AE">
        <w:t>Tests</w:t>
      </w:r>
      <w:bookmarkEnd w:id="51"/>
      <w:bookmarkEnd w:id="52"/>
      <w:bookmarkEnd w:id="53"/>
    </w:p>
    <w:p w14:paraId="329F98DF" w14:textId="77777777" w:rsidR="005C1848" w:rsidRDefault="005C1848" w:rsidP="008E53F9">
      <w:pPr>
        <w:pStyle w:val="Titre2"/>
      </w:pPr>
      <w:bookmarkStart w:id="54" w:name="_Toc128323777"/>
      <w:bookmarkStart w:id="55" w:name="_Toc532179968"/>
      <w:bookmarkStart w:id="56" w:name="_Toc165969652"/>
      <w:bookmarkStart w:id="57" w:name="_Ref308525868"/>
      <w:r>
        <w:t>Stratégie de test</w:t>
      </w:r>
      <w:bookmarkEnd w:id="54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58" w:name="_Toc128323778"/>
      <w:r w:rsidRPr="007F30AE">
        <w:t>Dossier des tests</w:t>
      </w:r>
      <w:bookmarkEnd w:id="55"/>
      <w:bookmarkEnd w:id="56"/>
      <w:bookmarkEnd w:id="57"/>
      <w:bookmarkEnd w:id="58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45ED2349" w14:textId="77777777" w:rsidR="002B1E09" w:rsidRPr="00920F4E" w:rsidRDefault="002B1E09" w:rsidP="002B1E09">
      <w:pPr>
        <w:pStyle w:val="Titre2"/>
      </w:pPr>
      <w:bookmarkStart w:id="59" w:name="_Toc128323779"/>
      <w:r>
        <w:t>Problèmes restants</w:t>
      </w:r>
      <w:bookmarkEnd w:id="59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60" w:name="_Toc165969653"/>
      <w:bookmarkStart w:id="61" w:name="_Toc128323780"/>
      <w:r w:rsidRPr="007F30AE">
        <w:t>Conclusion</w:t>
      </w:r>
      <w:bookmarkEnd w:id="60"/>
      <w:bookmarkEnd w:id="61"/>
    </w:p>
    <w:p w14:paraId="146E497D" w14:textId="77777777" w:rsidR="007F30AE" w:rsidRPr="00152A26" w:rsidRDefault="007F30AE" w:rsidP="008E53F9">
      <w:pPr>
        <w:pStyle w:val="Titre2"/>
      </w:pPr>
      <w:bookmarkStart w:id="62" w:name="_Toc165969654"/>
      <w:bookmarkStart w:id="63" w:name="_Toc128323781"/>
      <w:r w:rsidRPr="00152A26">
        <w:t xml:space="preserve">Bilan des </w:t>
      </w:r>
      <w:bookmarkEnd w:id="62"/>
      <w:r w:rsidR="008E53F9">
        <w:t>fonctionnalités demandées</w:t>
      </w:r>
      <w:bookmarkEnd w:id="63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64" w:name="_Toc165969655"/>
      <w:bookmarkStart w:id="65" w:name="_Toc128323782"/>
      <w:r w:rsidRPr="007F30AE">
        <w:t>Bilan de la planification</w:t>
      </w:r>
      <w:bookmarkEnd w:id="64"/>
      <w:bookmarkEnd w:id="65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66" w:name="_Toc165969656"/>
      <w:bookmarkStart w:id="67" w:name="_Toc128323783"/>
      <w:r w:rsidRPr="007F30AE">
        <w:t>Bilan personnel</w:t>
      </w:r>
      <w:bookmarkEnd w:id="66"/>
      <w:bookmarkEnd w:id="67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68" w:name="_Toc532179971"/>
      <w:bookmarkStart w:id="69" w:name="_Toc165969657"/>
      <w:bookmarkStart w:id="70" w:name="_Toc128323784"/>
      <w:r w:rsidRPr="007F30AE">
        <w:t>Divers</w:t>
      </w:r>
      <w:bookmarkEnd w:id="68"/>
      <w:bookmarkEnd w:id="69"/>
      <w:bookmarkEnd w:id="70"/>
    </w:p>
    <w:p w14:paraId="540B1D4A" w14:textId="77777777" w:rsidR="007F30AE" w:rsidRPr="007F30AE" w:rsidRDefault="007F30AE" w:rsidP="008E53F9">
      <w:pPr>
        <w:pStyle w:val="Titre2"/>
      </w:pPr>
      <w:bookmarkStart w:id="71" w:name="_Toc532179972"/>
      <w:bookmarkStart w:id="72" w:name="_Toc165969658"/>
      <w:bookmarkStart w:id="73" w:name="_Toc128323785"/>
      <w:r w:rsidRPr="007F30AE">
        <w:t>Journal de travail</w:t>
      </w:r>
      <w:bookmarkEnd w:id="71"/>
      <w:bookmarkEnd w:id="72"/>
      <w:bookmarkEnd w:id="73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74" w:name="_Toc128323786"/>
      <w:r>
        <w:t>Bibliographie</w:t>
      </w:r>
      <w:bookmarkEnd w:id="74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75" w:name="_Toc128323787"/>
      <w:r>
        <w:t>Webographie</w:t>
      </w:r>
      <w:bookmarkEnd w:id="75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76" w:name="_Toc128323788"/>
      <w:r>
        <w:t>Annexes</w:t>
      </w:r>
      <w:bookmarkEnd w:id="76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Sacha Borodkin" w:date="2024-01-29T11:56:00Z" w:initials="SB">
    <w:p w14:paraId="2C907F8F" w14:textId="524A772F" w:rsidR="00413A3C" w:rsidRDefault="00413A3C">
      <w:pPr>
        <w:pStyle w:val="Commentaire"/>
      </w:pPr>
      <w:r>
        <w:rPr>
          <w:rStyle w:val="Marquedecommentaire"/>
        </w:rPr>
        <w:annotationRef/>
      </w:r>
      <w:r w:rsidR="00D97110">
        <w:t>Ces lignes de mé</w:t>
      </w:r>
      <w:r>
        <w:t xml:space="preserve">ro ont été annoncés il y a 30 ans, mais jamais ne construit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907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4250" w14:textId="77777777" w:rsidR="00DA6CEA" w:rsidRDefault="00DA6CEA">
      <w:r>
        <w:separator/>
      </w:r>
    </w:p>
  </w:endnote>
  <w:endnote w:type="continuationSeparator" w:id="0">
    <w:p w14:paraId="6F26D932" w14:textId="77777777" w:rsidR="00DA6CEA" w:rsidRDefault="00DA6CEA">
      <w:r>
        <w:continuationSeparator/>
      </w:r>
    </w:p>
  </w:endnote>
  <w:endnote w:type="continuationNotice" w:id="1">
    <w:p w14:paraId="52B1C00A" w14:textId="77777777" w:rsidR="00DA6CEA" w:rsidRDefault="00DA6C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09AFEC9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A6CEA">
            <w:fldChar w:fldCharType="begin"/>
          </w:r>
          <w:r w:rsidR="00DA6CEA">
            <w:instrText xml:space="preserve"> AUTHOR   \* MERGEFORMAT </w:instrText>
          </w:r>
          <w:r w:rsidR="00DA6CEA"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Sacha Borodkin</w:t>
          </w:r>
          <w:r w:rsidR="00DA6CEA">
            <w:rPr>
              <w:rFonts w:cs="Arial"/>
              <w:noProof/>
              <w:szCs w:val="16"/>
            </w:rPr>
            <w:fldChar w:fldCharType="end"/>
          </w:r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43BA64D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E42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AB5">
            <w:rPr>
              <w:noProof/>
            </w:rPr>
            <w:t>Sacha Borodkin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02BBCE1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72A2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72A2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1A5DF24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3DF08B5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A6CEA">
            <w:fldChar w:fldCharType="begin"/>
          </w:r>
          <w:r w:rsidR="00DA6CEA">
            <w:instrText xml:space="preserve"> REVNUM   \* MERGEFORMAT </w:instrText>
          </w:r>
          <w:r w:rsidR="00DA6CEA"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5</w:t>
          </w:r>
          <w:r w:rsidR="00DA6CEA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2A2C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322C24A" w:rsidR="00AA4393" w:rsidRPr="00000197" w:rsidRDefault="00DA6CEA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37AB5" w:rsidRPr="00237AB5">
            <w:rPr>
              <w:rFonts w:cs="Arial"/>
              <w:noProof/>
              <w:szCs w:val="16"/>
            </w:rPr>
            <w:t>Rapport</w:t>
          </w:r>
          <w:r w:rsidR="00237AB5">
            <w:rPr>
              <w:noProof/>
            </w:rPr>
            <w:t xml:space="preserve"> de projet Sacha Bor RukoSrak1</w:t>
          </w:r>
          <w:r>
            <w:rPr>
              <w:noProof/>
            </w:rPr>
            <w:fldChar w:fldCharType="end"/>
          </w:r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327F5" w14:textId="77777777" w:rsidR="00DA6CEA" w:rsidRDefault="00DA6CEA">
      <w:r>
        <w:separator/>
      </w:r>
    </w:p>
  </w:footnote>
  <w:footnote w:type="continuationSeparator" w:id="0">
    <w:p w14:paraId="23AFB87E" w14:textId="77777777" w:rsidR="00DA6CEA" w:rsidRDefault="00DA6CEA">
      <w:r>
        <w:continuationSeparator/>
      </w:r>
    </w:p>
  </w:footnote>
  <w:footnote w:type="continuationNotice" w:id="1">
    <w:p w14:paraId="2DBC3F14" w14:textId="77777777" w:rsidR="00DA6CEA" w:rsidRDefault="00DA6C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cha Borodkin">
    <w15:presenceInfo w15:providerId="None" w15:userId="Sacha Borod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05C76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C6786"/>
    <w:rsid w:val="001D4577"/>
    <w:rsid w:val="001D72BA"/>
    <w:rsid w:val="001F2420"/>
    <w:rsid w:val="001F6EEB"/>
    <w:rsid w:val="00237AB5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73F16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298"/>
    <w:rsid w:val="0055647F"/>
    <w:rsid w:val="00571E4B"/>
    <w:rsid w:val="00572A2C"/>
    <w:rsid w:val="00574085"/>
    <w:rsid w:val="005926D0"/>
    <w:rsid w:val="005A3FBF"/>
    <w:rsid w:val="005B27EF"/>
    <w:rsid w:val="005C1848"/>
    <w:rsid w:val="005D15BC"/>
    <w:rsid w:val="005D1F19"/>
    <w:rsid w:val="005E6192"/>
    <w:rsid w:val="005E6B56"/>
    <w:rsid w:val="005F5C3E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47A1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204C"/>
    <w:rsid w:val="009B6FDC"/>
    <w:rsid w:val="009D1A69"/>
    <w:rsid w:val="009D480B"/>
    <w:rsid w:val="009F37BE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6566"/>
    <w:rsid w:val="00D275C6"/>
    <w:rsid w:val="00D405C9"/>
    <w:rsid w:val="00D64B85"/>
    <w:rsid w:val="00D64F19"/>
    <w:rsid w:val="00D82BEB"/>
    <w:rsid w:val="00D97110"/>
    <w:rsid w:val="00DA6CEA"/>
    <w:rsid w:val="00DB1DCD"/>
    <w:rsid w:val="00E015B8"/>
    <w:rsid w:val="00E1012A"/>
    <w:rsid w:val="00E12AE5"/>
    <w:rsid w:val="00E300A9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  <w:style w:type="paragraph" w:styleId="Rvision">
    <w:name w:val="Revision"/>
    <w:hidden/>
    <w:uiPriority w:val="99"/>
    <w:semiHidden/>
    <w:rsid w:val="0057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42E354C0-70AA-4462-AFAD-7978DAE3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</TotalTime>
  <Pages>1</Pages>
  <Words>1810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1</cp:revision>
  <cp:lastPrinted>2024-01-30T14:46:00Z</cp:lastPrinted>
  <dcterms:created xsi:type="dcterms:W3CDTF">2024-01-30T14:34:00Z</dcterms:created>
  <dcterms:modified xsi:type="dcterms:W3CDTF">2024-02-06T14:26:00Z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